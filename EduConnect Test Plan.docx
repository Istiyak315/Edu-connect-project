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Objective </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The objective of this test plan is to ensure the quality and reliability of the Edu Connect application by thoroughly testing its functionality, usability, performance, and security aspects. The goal is to deliver a seamless and satisfactory user experience to customers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Scope</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The scope of this test plan includes testing the following aspects of the Edu connect application:</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Core functionality such as user login, logout functionality , Course, Quiz functionality, My profile functionality etc.</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User interface (UI) and user experience (UX) across different devices and platforms.</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Performance under normal and peak load conditions.</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Security aspects including data protection, authentication mechanisms, and secure transactions.</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Compatibility with various web browsers and mobile devices.</w:t>
      </w:r>
    </w:p>
    <w:p w:rsidR="00000000" w:rsidDel="00000000" w:rsidP="00000000" w:rsidRDefault="00000000" w:rsidRPr="00000000" w14:paraId="00000015">
      <w:pPr>
        <w:spacing w:after="240" w:before="240" w:lineRule="auto"/>
        <w:rPr>
          <w:sz w:val="26"/>
          <w:szCs w:val="26"/>
        </w:rPr>
      </w:pPr>
      <w:r w:rsidDel="00000000" w:rsidR="00000000" w:rsidRPr="00000000">
        <w:rPr>
          <w:rtl w:val="0"/>
        </w:rPr>
      </w:r>
    </w:p>
    <w:p w:rsidR="00000000" w:rsidDel="00000000" w:rsidP="00000000" w:rsidRDefault="00000000" w:rsidRPr="00000000" w14:paraId="00000016">
      <w:pPr>
        <w:shd w:fill="ffffff" w:val="clear"/>
        <w:spacing w:after="240" w:before="240" w:line="273.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hd w:fill="ffffff" w:val="clear"/>
        <w:spacing w:after="240" w:before="240" w:line="273.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hd w:fill="ffffff" w:val="clear"/>
        <w:spacing w:after="240" w:before="240" w:line="273.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hd w:fill="ffffff" w:val="clear"/>
        <w:spacing w:after="240" w:before="240"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Inclusions</w:t>
      </w:r>
    </w:p>
    <w:p w:rsidR="00000000" w:rsidDel="00000000" w:rsidP="00000000" w:rsidRDefault="00000000" w:rsidRPr="00000000" w14:paraId="0000001A">
      <w:pPr>
        <w:shd w:fill="ffffff" w:val="clear"/>
        <w:spacing w:after="240" w:before="240" w:line="273.6" w:lineRule="auto"/>
        <w:ind w:left="1440" w:hanging="360"/>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Login Feature</w:t>
      </w:r>
    </w:p>
    <w:p w:rsidR="00000000" w:rsidDel="00000000" w:rsidP="00000000" w:rsidRDefault="00000000" w:rsidRPr="00000000" w14:paraId="0000001B">
      <w:pPr>
        <w:shd w:fill="ffffff" w:val="clear"/>
        <w:spacing w:after="240" w:before="240" w:line="273.6" w:lineRule="auto"/>
        <w:ind w:left="1440" w:hanging="360"/>
        <w:rPr>
          <w:b w:val="1"/>
          <w:sz w:val="24"/>
          <w:szCs w:val="24"/>
        </w:rPr>
      </w:pPr>
      <w:r w:rsidDel="00000000" w:rsidR="00000000" w:rsidRPr="00000000">
        <w:rPr>
          <w:b w:val="1"/>
          <w:sz w:val="24"/>
          <w:szCs w:val="24"/>
          <w:rtl w:val="0"/>
        </w:rPr>
        <w:t xml:space="preserve">2. Logout Feature</w:t>
      </w:r>
    </w:p>
    <w:p w:rsidR="00000000" w:rsidDel="00000000" w:rsidP="00000000" w:rsidRDefault="00000000" w:rsidRPr="00000000" w14:paraId="0000001C">
      <w:pPr>
        <w:shd w:fill="ffffff" w:val="clear"/>
        <w:spacing w:after="240" w:before="240" w:line="273.6" w:lineRule="auto"/>
        <w:ind w:left="1440" w:hanging="360"/>
        <w:rPr>
          <w:b w:val="1"/>
          <w:sz w:val="24"/>
          <w:szCs w:val="24"/>
        </w:rPr>
      </w:pPr>
      <w:r w:rsidDel="00000000" w:rsidR="00000000" w:rsidRPr="00000000">
        <w:rPr>
          <w:b w:val="1"/>
          <w:sz w:val="24"/>
          <w:szCs w:val="24"/>
          <w:rtl w:val="0"/>
        </w:rPr>
        <w:t xml:space="preserve">3. Homepage Feature</w:t>
      </w:r>
    </w:p>
    <w:p w:rsidR="00000000" w:rsidDel="00000000" w:rsidP="00000000" w:rsidRDefault="00000000" w:rsidRPr="00000000" w14:paraId="0000001D">
      <w:pPr>
        <w:shd w:fill="ffffff" w:val="clear"/>
        <w:spacing w:after="240" w:before="240" w:line="273.6" w:lineRule="auto"/>
        <w:ind w:left="1440" w:hanging="360"/>
        <w:rPr>
          <w:b w:val="1"/>
          <w:sz w:val="24"/>
          <w:szCs w:val="24"/>
        </w:rPr>
      </w:pPr>
      <w:r w:rsidDel="00000000" w:rsidR="00000000" w:rsidRPr="00000000">
        <w:rPr>
          <w:b w:val="1"/>
          <w:sz w:val="24"/>
          <w:szCs w:val="24"/>
          <w:rtl w:val="0"/>
        </w:rPr>
        <w:t xml:space="preserve">4. Course Feature</w:t>
      </w:r>
    </w:p>
    <w:p w:rsidR="00000000" w:rsidDel="00000000" w:rsidP="00000000" w:rsidRDefault="00000000" w:rsidRPr="00000000" w14:paraId="0000001E">
      <w:pPr>
        <w:shd w:fill="ffffff" w:val="clear"/>
        <w:spacing w:after="240" w:before="240" w:line="273.6" w:lineRule="auto"/>
        <w:ind w:left="1440" w:hanging="360"/>
        <w:rPr>
          <w:b w:val="1"/>
          <w:sz w:val="24"/>
          <w:szCs w:val="24"/>
        </w:rPr>
      </w:pPr>
      <w:r w:rsidDel="00000000" w:rsidR="00000000" w:rsidRPr="00000000">
        <w:rPr>
          <w:b w:val="1"/>
          <w:sz w:val="24"/>
          <w:szCs w:val="24"/>
          <w:rtl w:val="0"/>
        </w:rPr>
        <w:t xml:space="preserve">5. Quiz Feature</w:t>
      </w:r>
    </w:p>
    <w:p w:rsidR="00000000" w:rsidDel="00000000" w:rsidP="00000000" w:rsidRDefault="00000000" w:rsidRPr="00000000" w14:paraId="0000001F">
      <w:pPr>
        <w:shd w:fill="ffffff" w:val="clear"/>
        <w:spacing w:after="240" w:before="240" w:line="273.6" w:lineRule="auto"/>
        <w:ind w:left="1440" w:hanging="360"/>
        <w:rPr>
          <w:b w:val="1"/>
          <w:sz w:val="24"/>
          <w:szCs w:val="24"/>
        </w:rPr>
      </w:pPr>
      <w:r w:rsidDel="00000000" w:rsidR="00000000" w:rsidRPr="00000000">
        <w:rPr>
          <w:b w:val="1"/>
          <w:sz w:val="24"/>
          <w:szCs w:val="24"/>
          <w:rtl w:val="0"/>
        </w:rPr>
        <w:t xml:space="preserve">6. My profile Feature</w:t>
      </w:r>
    </w:p>
    <w:p w:rsidR="00000000" w:rsidDel="00000000" w:rsidP="00000000" w:rsidRDefault="00000000" w:rsidRPr="00000000" w14:paraId="00000020">
      <w:pPr>
        <w:shd w:fill="ffffff" w:val="clear"/>
        <w:spacing w:after="240" w:before="240" w:line="273.6" w:lineRule="auto"/>
        <w:ind w:left="1440" w:hanging="360"/>
        <w:rPr>
          <w:b w:val="1"/>
          <w:sz w:val="24"/>
          <w:szCs w:val="24"/>
        </w:rPr>
      </w:pPr>
      <w:r w:rsidDel="00000000" w:rsidR="00000000" w:rsidRPr="00000000">
        <w:rPr>
          <w:b w:val="1"/>
          <w:sz w:val="24"/>
          <w:szCs w:val="24"/>
          <w:rtl w:val="0"/>
        </w:rPr>
        <w:t xml:space="preserve">7. </w:t>
      </w:r>
    </w:p>
    <w:p w:rsidR="00000000" w:rsidDel="00000000" w:rsidP="00000000" w:rsidRDefault="00000000" w:rsidRPr="00000000" w14:paraId="00000021">
      <w:pPr>
        <w:shd w:fill="ffffff" w:val="clear"/>
        <w:spacing w:after="240" w:before="240" w:line="273.6" w:lineRule="auto"/>
        <w:ind w:left="1440" w:hanging="360"/>
        <w:rPr>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6"/>
          <w:szCs w:val="26"/>
        </w:rPr>
      </w:pPr>
      <w:r w:rsidDel="00000000" w:rsidR="00000000" w:rsidRPr="00000000">
        <w:rPr>
          <w:rtl w:val="0"/>
        </w:rPr>
      </w:r>
    </w:p>
    <w:p w:rsidR="00000000" w:rsidDel="00000000" w:rsidP="00000000" w:rsidRDefault="00000000" w:rsidRPr="00000000" w14:paraId="00000023">
      <w:pPr>
        <w:spacing w:after="240" w:before="240" w:lineRule="auto"/>
        <w:rPr>
          <w:sz w:val="26"/>
          <w:szCs w:val="26"/>
        </w:rPr>
      </w:pPr>
      <w:r w:rsidDel="00000000" w:rsidR="00000000" w:rsidRPr="00000000">
        <w:rPr>
          <w:rtl w:val="0"/>
        </w:rPr>
      </w:r>
    </w:p>
    <w:p w:rsidR="00000000" w:rsidDel="00000000" w:rsidP="00000000" w:rsidRDefault="00000000" w:rsidRPr="00000000" w14:paraId="00000024">
      <w:pPr>
        <w:spacing w:after="240" w:before="240" w:lineRule="auto"/>
        <w:rPr>
          <w:sz w:val="26"/>
          <w:szCs w:val="26"/>
        </w:rPr>
      </w:pPr>
      <w:r w:rsidDel="00000000" w:rsidR="00000000" w:rsidRPr="00000000">
        <w:rPr>
          <w:rtl w:val="0"/>
        </w:rPr>
      </w:r>
    </w:p>
    <w:p w:rsidR="00000000" w:rsidDel="00000000" w:rsidP="00000000" w:rsidRDefault="00000000" w:rsidRPr="00000000" w14:paraId="00000025">
      <w:pPr>
        <w:spacing w:after="240" w:before="240" w:lineRule="auto"/>
        <w:rPr>
          <w:sz w:val="26"/>
          <w:szCs w:val="26"/>
        </w:rPr>
      </w:pPr>
      <w:r w:rsidDel="00000000" w:rsidR="00000000" w:rsidRPr="00000000">
        <w:rPr>
          <w:rtl w:val="0"/>
        </w:rPr>
      </w:r>
    </w:p>
    <w:p w:rsidR="00000000" w:rsidDel="00000000" w:rsidP="00000000" w:rsidRDefault="00000000" w:rsidRPr="00000000" w14:paraId="0000002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0">
      <w:pPr>
        <w:spacing w:after="240" w:before="240" w:lineRule="auto"/>
        <w:rPr>
          <w:b w:val="1"/>
          <w:sz w:val="26"/>
          <w:szCs w:val="26"/>
        </w:rPr>
      </w:pPr>
      <w:r w:rsidDel="00000000" w:rsidR="00000000" w:rsidRPr="00000000">
        <w:rPr>
          <w:b w:val="1"/>
          <w:sz w:val="26"/>
          <w:szCs w:val="26"/>
          <w:rtl w:val="0"/>
        </w:rPr>
        <w:t xml:space="preserve">Test Approaches </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The test approach for the Edu Connect application will be:</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Risk-based Testing: Prioritize testing efforts based on the impact and likelihood of potential risks.</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Exploratory Testing: Discover defects through ad-hoc testing while simulating real-world user scenarios.</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User Acceptance Testing (UAT): Involve real users to validate the application against business requirements.</w:t>
      </w:r>
    </w:p>
    <w:p w:rsidR="00000000" w:rsidDel="00000000" w:rsidP="00000000" w:rsidRDefault="00000000" w:rsidRPr="00000000" w14:paraId="00000036">
      <w:pPr>
        <w:spacing w:after="240" w:before="240" w:lineRule="auto"/>
        <w:rPr>
          <w:sz w:val="26"/>
          <w:szCs w:val="26"/>
        </w:rPr>
      </w:pPr>
      <w:r w:rsidDel="00000000" w:rsidR="00000000" w:rsidRPr="00000000">
        <w:rPr>
          <w:rtl w:val="0"/>
        </w:rPr>
      </w:r>
    </w:p>
    <w:p w:rsidR="00000000" w:rsidDel="00000000" w:rsidP="00000000" w:rsidRDefault="00000000" w:rsidRPr="00000000" w14:paraId="00000037">
      <w:pPr>
        <w:spacing w:after="240" w:before="240" w:lineRule="auto"/>
        <w:rPr>
          <w:sz w:val="26"/>
          <w:szCs w:val="26"/>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Environments</w:t>
      </w:r>
    </w:p>
    <w:p w:rsidR="00000000" w:rsidDel="00000000" w:rsidP="00000000" w:rsidRDefault="00000000" w:rsidRPr="00000000" w14:paraId="00000039">
      <w:pPr>
        <w:pStyle w:val="Heading2"/>
        <w:keepNext w:val="0"/>
        <w:keepLines w:val="0"/>
        <w:spacing w:after="0" w:before="0" w:lineRule="auto"/>
        <w:ind w:left="400" w:hanging="360"/>
        <w:rPr>
          <w:rFonts w:ascii="Times New Roman" w:cs="Times New Roman" w:eastAsia="Times New Roman" w:hAnsi="Times New Roman"/>
          <w:sz w:val="23"/>
          <w:szCs w:val="23"/>
        </w:rPr>
      </w:pPr>
      <w:bookmarkStart w:colFirst="0" w:colLast="0" w:name="_aybv6mk4n1ra" w:id="0"/>
      <w:bookmarkEnd w:id="0"/>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3"/>
          <w:szCs w:val="23"/>
          <w:rtl w:val="0"/>
        </w:rPr>
        <w:t xml:space="preserve">Windows 10, Windows 11 - Chrome, Firefox and Edge</w:t>
      </w:r>
    </w:p>
    <w:p w:rsidR="00000000" w:rsidDel="00000000" w:rsidP="00000000" w:rsidRDefault="00000000" w:rsidRPr="00000000" w14:paraId="0000003A">
      <w:pPr>
        <w:pStyle w:val="Heading2"/>
        <w:keepNext w:val="0"/>
        <w:keepLines w:val="0"/>
        <w:spacing w:after="0" w:before="0" w:lineRule="auto"/>
        <w:ind w:left="400" w:hanging="360"/>
        <w:rPr>
          <w:rFonts w:ascii="Times New Roman" w:cs="Times New Roman" w:eastAsia="Times New Roman" w:hAnsi="Times New Roman"/>
          <w:sz w:val="23"/>
          <w:szCs w:val="23"/>
        </w:rPr>
      </w:pPr>
      <w:bookmarkStart w:colFirst="0" w:colLast="0" w:name="_jau88y28mqd3" w:id="1"/>
      <w:bookmarkEnd w:id="1"/>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3"/>
          <w:szCs w:val="23"/>
          <w:rtl w:val="0"/>
        </w:rPr>
        <w:t xml:space="preserve">Mac OS - Safari Browser</w:t>
      </w:r>
    </w:p>
    <w:p w:rsidR="00000000" w:rsidDel="00000000" w:rsidP="00000000" w:rsidRDefault="00000000" w:rsidRPr="00000000" w14:paraId="0000003B">
      <w:pPr>
        <w:pStyle w:val="Heading2"/>
        <w:keepNext w:val="0"/>
        <w:keepLines w:val="0"/>
        <w:spacing w:after="0" w:before="0" w:lineRule="auto"/>
        <w:ind w:left="400" w:hanging="360"/>
        <w:rPr>
          <w:rFonts w:ascii="Times New Roman" w:cs="Times New Roman" w:eastAsia="Times New Roman" w:hAnsi="Times New Roman"/>
          <w:sz w:val="23"/>
          <w:szCs w:val="23"/>
        </w:rPr>
      </w:pPr>
      <w:bookmarkStart w:colFirst="0" w:colLast="0" w:name="_j0j950wch9ji" w:id="2"/>
      <w:bookmarkEnd w:id="2"/>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3"/>
          <w:szCs w:val="23"/>
          <w:rtl w:val="0"/>
        </w:rPr>
        <w:t xml:space="preserve">Android Mobile OS - Chrome</w:t>
      </w:r>
    </w:p>
    <w:p w:rsidR="00000000" w:rsidDel="00000000" w:rsidP="00000000" w:rsidRDefault="00000000" w:rsidRPr="00000000" w14:paraId="0000003C">
      <w:pPr>
        <w:pStyle w:val="Heading2"/>
        <w:keepNext w:val="0"/>
        <w:keepLines w:val="0"/>
        <w:spacing w:before="0" w:lineRule="auto"/>
        <w:ind w:left="400" w:hanging="360"/>
        <w:rPr>
          <w:rFonts w:ascii="Times New Roman" w:cs="Times New Roman" w:eastAsia="Times New Roman" w:hAnsi="Times New Roman"/>
          <w:sz w:val="23"/>
          <w:szCs w:val="23"/>
        </w:rPr>
      </w:pPr>
      <w:bookmarkStart w:colFirst="0" w:colLast="0" w:name="_v8v53razv454" w:id="3"/>
      <w:bookmarkEnd w:id="3"/>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3"/>
          <w:szCs w:val="23"/>
          <w:rtl w:val="0"/>
        </w:rPr>
        <w:t xml:space="preserve">iPhone Mobile OS - Safari</w:t>
      </w:r>
    </w:p>
    <w:p w:rsidR="00000000" w:rsidDel="00000000" w:rsidP="00000000" w:rsidRDefault="00000000" w:rsidRPr="00000000" w14:paraId="0000003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ltoweju3d70q" w:id="4"/>
      <w:bookmarkEnd w:id="4"/>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l1yoq6v12lmb" w:id="5"/>
      <w:bookmarkEnd w:id="5"/>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tb81d6h1xhs" w:id="6"/>
      <w:bookmarkEnd w:id="6"/>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bbd377k7t72r" w:id="7"/>
      <w:bookmarkEnd w:id="7"/>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21qr4bzhp2q" w:id="8"/>
      <w:bookmarkEnd w:id="8"/>
      <w:r w:rsidDel="00000000" w:rsidR="00000000" w:rsidRPr="00000000">
        <w:rPr>
          <w:rFonts w:ascii="Times New Roman" w:cs="Times New Roman" w:eastAsia="Times New Roman" w:hAnsi="Times New Roman"/>
          <w:b w:val="1"/>
          <w:sz w:val="46"/>
          <w:szCs w:val="46"/>
          <w:rtl w:val="0"/>
        </w:rPr>
        <w:t xml:space="preserve">Roles/Responsibilities</w:t>
      </w:r>
    </w:p>
    <w:p w:rsidR="00000000" w:rsidDel="00000000" w:rsidP="00000000" w:rsidRDefault="00000000" w:rsidRPr="00000000" w14:paraId="0000004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Istiyak Shaikh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1.Understanding customer requirements</w:t>
            </w:r>
          </w:p>
          <w:p w:rsidR="00000000" w:rsidDel="00000000" w:rsidP="00000000" w:rsidRDefault="00000000" w:rsidRPr="00000000" w14:paraId="0000004B">
            <w:pPr>
              <w:widowControl w:val="0"/>
              <w:spacing w:line="240" w:lineRule="auto"/>
              <w:rPr/>
            </w:pPr>
            <w:r w:rsidDel="00000000" w:rsidR="00000000" w:rsidRPr="00000000">
              <w:rPr>
                <w:rtl w:val="0"/>
              </w:rPr>
              <w:t xml:space="preserve">2. Creating test cases on all the modules</w:t>
            </w:r>
          </w:p>
          <w:p w:rsidR="00000000" w:rsidDel="00000000" w:rsidP="00000000" w:rsidRDefault="00000000" w:rsidRPr="00000000" w14:paraId="0000004C">
            <w:pPr>
              <w:widowControl w:val="0"/>
              <w:spacing w:line="240" w:lineRule="auto"/>
              <w:rPr/>
            </w:pPr>
            <w:r w:rsidDel="00000000" w:rsidR="00000000" w:rsidRPr="00000000">
              <w:rPr>
                <w:rtl w:val="0"/>
              </w:rPr>
              <w:t xml:space="preserve">3.Creating Test Plan </w:t>
            </w:r>
          </w:p>
          <w:p w:rsidR="00000000" w:rsidDel="00000000" w:rsidP="00000000" w:rsidRDefault="00000000" w:rsidRPr="00000000" w14:paraId="0000004D">
            <w:pPr>
              <w:widowControl w:val="0"/>
              <w:spacing w:line="240" w:lineRule="auto"/>
              <w:rPr/>
            </w:pPr>
            <w:r w:rsidDel="00000000" w:rsidR="00000000" w:rsidRPr="00000000">
              <w:rPr>
                <w:rtl w:val="0"/>
              </w:rPr>
              <w:t xml:space="preserve">4.Mindmap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Schedule</w:t>
      </w:r>
    </w:p>
    <w:p w:rsidR="00000000" w:rsidDel="00000000" w:rsidP="00000000" w:rsidRDefault="00000000" w:rsidRPr="00000000" w14:paraId="0000005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11-06-2024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12-06-2024 to 13-06-2024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14-06-2024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15-06-2024</w:t>
            </w:r>
          </w:p>
        </w:tc>
      </w:tr>
    </w:tbl>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Deliverables</w:t>
      </w:r>
    </w:p>
    <w:p w:rsidR="00000000" w:rsidDel="00000000" w:rsidP="00000000" w:rsidRDefault="00000000" w:rsidRPr="00000000" w14:paraId="00000062">
      <w:pPr>
        <w:spacing w:after="240" w:before="240" w:lineRule="auto"/>
        <w:rPr>
          <w:sz w:val="23"/>
          <w:szCs w:val="23"/>
        </w:rPr>
      </w:pPr>
      <w:r w:rsidDel="00000000" w:rsidR="00000000" w:rsidRPr="00000000">
        <w:rPr>
          <w:rtl w:val="0"/>
        </w:rPr>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3180"/>
        <w:gridCol w:w="1800"/>
        <w:gridCol w:w="2130"/>
        <w:tblGridChange w:id="0">
          <w:tblGrid>
            <w:gridCol w:w="2265"/>
            <w:gridCol w:w="3180"/>
            <w:gridCol w:w="1800"/>
            <w:gridCol w:w="2130"/>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jc w:val="center"/>
              <w:rPr>
                <w:b w:val="1"/>
                <w:color w:val="ffffff"/>
                <w:sz w:val="23"/>
                <w:szCs w:val="23"/>
              </w:rPr>
            </w:pPr>
            <w:r w:rsidDel="00000000" w:rsidR="00000000" w:rsidRPr="00000000">
              <w:rPr>
                <w:b w:val="1"/>
                <w:color w:val="ffffff"/>
                <w:sz w:val="23"/>
                <w:szCs w:val="23"/>
                <w:rtl w:val="0"/>
              </w:rPr>
              <w:t xml:space="preserve">Deliverables</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jc w:val="center"/>
              <w:rPr>
                <w:b w:val="1"/>
                <w:color w:val="ffffff"/>
                <w:sz w:val="23"/>
                <w:szCs w:val="23"/>
              </w:rPr>
            </w:pPr>
            <w:r w:rsidDel="00000000" w:rsidR="00000000" w:rsidRPr="00000000">
              <w:rPr>
                <w:b w:val="1"/>
                <w:color w:val="ffffff"/>
                <w:sz w:val="23"/>
                <w:szCs w:val="23"/>
                <w:rtl w:val="0"/>
              </w:rPr>
              <w:t xml:space="preserve">Description</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jc w:val="center"/>
              <w:rPr>
                <w:b w:val="1"/>
                <w:color w:val="ffffff"/>
                <w:sz w:val="23"/>
                <w:szCs w:val="23"/>
              </w:rPr>
            </w:pPr>
            <w:r w:rsidDel="00000000" w:rsidR="00000000" w:rsidRPr="00000000">
              <w:rPr>
                <w:b w:val="1"/>
                <w:color w:val="ffffff"/>
                <w:sz w:val="23"/>
                <w:szCs w:val="23"/>
                <w:rtl w:val="0"/>
              </w:rPr>
              <w:t xml:space="preserve">Test Engineer</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jc w:val="center"/>
              <w:rPr>
                <w:b w:val="1"/>
                <w:color w:val="ffffff"/>
                <w:sz w:val="23"/>
                <w:szCs w:val="23"/>
              </w:rPr>
            </w:pPr>
            <w:r w:rsidDel="00000000" w:rsidR="00000000" w:rsidRPr="00000000">
              <w:rPr>
                <w:b w:val="1"/>
                <w:color w:val="ffffff"/>
                <w:sz w:val="23"/>
                <w:szCs w:val="23"/>
                <w:rtl w:val="0"/>
              </w:rPr>
              <w:t xml:space="preserve">Target Completion Date</w:t>
            </w:r>
          </w:p>
        </w:tc>
      </w:tr>
      <w:tr>
        <w:trPr>
          <w:cantSplit w:val="0"/>
          <w:trHeight w:val="13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jc w:val="center"/>
              <w:rPr>
                <w:sz w:val="23"/>
                <w:szCs w:val="23"/>
              </w:rPr>
            </w:pPr>
            <w:r w:rsidDel="00000000" w:rsidR="00000000" w:rsidRPr="00000000">
              <w:rPr>
                <w:sz w:val="23"/>
                <w:szCs w:val="23"/>
                <w:rtl w:val="0"/>
              </w:rPr>
              <w:t xml:space="preserve">Test Plan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rPr>
                <w:sz w:val="23"/>
                <w:szCs w:val="23"/>
              </w:rPr>
            </w:pPr>
            <w:r w:rsidDel="00000000" w:rsidR="00000000" w:rsidRPr="00000000">
              <w:rPr>
                <w:sz w:val="23"/>
                <w:szCs w:val="23"/>
                <w:rtl w:val="0"/>
              </w:rPr>
              <w:t xml:space="preserve">Details on the scope of the Project, test strategy, test schedule, resource requirements, test deliverables and schedule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sz w:val="23"/>
                <w:szCs w:val="23"/>
              </w:rPr>
            </w:pPr>
            <w:r w:rsidDel="00000000" w:rsidR="00000000" w:rsidRPr="00000000">
              <w:rPr>
                <w:rtl w:val="0"/>
              </w:rPr>
              <w:t xml:space="preserve">11-06-2024</w:t>
            </w:r>
            <w:r w:rsidDel="00000000" w:rsidR="00000000" w:rsidRPr="00000000">
              <w:rPr>
                <w:rtl w:val="0"/>
              </w:rPr>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jc w:val="center"/>
              <w:rPr>
                <w:sz w:val="23"/>
                <w:szCs w:val="23"/>
              </w:rPr>
            </w:pPr>
            <w:r w:rsidDel="00000000" w:rsidR="00000000" w:rsidRPr="00000000">
              <w:rPr>
                <w:sz w:val="23"/>
                <w:szCs w:val="23"/>
                <w:rtl w:val="0"/>
              </w:rPr>
              <w:t xml:space="preserve">Functional Test Cases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rPr>
                <w:sz w:val="23"/>
                <w:szCs w:val="23"/>
              </w:rPr>
            </w:pPr>
            <w:r w:rsidDel="00000000" w:rsidR="00000000" w:rsidRPr="00000000">
              <w:rPr>
                <w:sz w:val="23"/>
                <w:szCs w:val="23"/>
                <w:rtl w:val="0"/>
              </w:rPr>
              <w:t xml:space="preserve">Test Cases created for the scope defined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jc w:val="center"/>
              <w:rPr>
                <w:sz w:val="23"/>
                <w:szCs w:val="23"/>
              </w:rPr>
            </w:pPr>
            <w:r w:rsidDel="00000000" w:rsidR="00000000" w:rsidRPr="00000000">
              <w:rPr>
                <w:sz w:val="23"/>
                <w:szCs w:val="23"/>
                <w:rtl w:val="0"/>
              </w:rPr>
              <w:t xml:space="preserve">13-06-2024</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jc w:val="center"/>
              <w:rPr>
                <w:sz w:val="23"/>
                <w:szCs w:val="23"/>
              </w:rPr>
            </w:pPr>
            <w:r w:rsidDel="00000000" w:rsidR="00000000" w:rsidRPr="00000000">
              <w:rPr>
                <w:sz w:val="23"/>
                <w:szCs w:val="23"/>
                <w:rtl w:val="0"/>
              </w:rPr>
              <w:t xml:space="preserve">Defect Reports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rPr>
                <w:sz w:val="23"/>
                <w:szCs w:val="23"/>
              </w:rPr>
            </w:pPr>
            <w:r w:rsidDel="00000000" w:rsidR="00000000" w:rsidRPr="00000000">
              <w:rPr>
                <w:sz w:val="23"/>
                <w:szCs w:val="23"/>
                <w:rtl w:val="0"/>
              </w:rPr>
              <w:t xml:space="preserve">Detailed description of the defects identified along with screenshots and steps to reproduce on a daily basis.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jc w:val="center"/>
              <w:rPr>
                <w:sz w:val="23"/>
                <w:szCs w:val="23"/>
              </w:rPr>
            </w:pPr>
            <w:r w:rsidDel="00000000" w:rsidR="00000000" w:rsidRPr="00000000">
              <w:rPr>
                <w:sz w:val="23"/>
                <w:szCs w:val="23"/>
                <w:rtl w:val="0"/>
              </w:rPr>
              <w:t xml:space="preserve">15-06-2024</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jc w:val="center"/>
              <w:rPr>
                <w:sz w:val="23"/>
                <w:szCs w:val="23"/>
              </w:rPr>
            </w:pPr>
            <w:r w:rsidDel="00000000" w:rsidR="00000000" w:rsidRPr="00000000">
              <w:rPr>
                <w:sz w:val="23"/>
                <w:szCs w:val="23"/>
                <w:rtl w:val="0"/>
              </w:rPr>
              <w:t xml:space="preserve">Summary Reports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rPr>
                <w:sz w:val="23"/>
                <w:szCs w:val="23"/>
              </w:rPr>
            </w:pPr>
            <w:r w:rsidDel="00000000" w:rsidR="00000000" w:rsidRPr="00000000">
              <w:rPr>
                <w:sz w:val="23"/>
                <w:szCs w:val="23"/>
                <w:rtl w:val="0"/>
              </w:rPr>
              <w:t xml:space="preserve">Summary Reports –</w:t>
            </w:r>
          </w:p>
          <w:p w:rsidR="00000000" w:rsidDel="00000000" w:rsidP="00000000" w:rsidRDefault="00000000" w:rsidRPr="00000000" w14:paraId="00000076">
            <w:pPr>
              <w:spacing w:after="240" w:before="240" w:lineRule="auto"/>
              <w:rPr>
                <w:sz w:val="23"/>
                <w:szCs w:val="23"/>
              </w:rPr>
            </w:pPr>
            <w:r w:rsidDel="00000000" w:rsidR="00000000" w:rsidRPr="00000000">
              <w:rPr>
                <w:sz w:val="23"/>
                <w:szCs w:val="23"/>
                <w:rtl w:val="0"/>
              </w:rPr>
              <w:t xml:space="preserve">Bug by Bug#,</w:t>
            </w:r>
          </w:p>
          <w:p w:rsidR="00000000" w:rsidDel="00000000" w:rsidP="00000000" w:rsidRDefault="00000000" w:rsidRPr="00000000" w14:paraId="00000077">
            <w:pPr>
              <w:spacing w:after="240" w:before="240" w:lineRule="auto"/>
              <w:rPr>
                <w:sz w:val="23"/>
                <w:szCs w:val="23"/>
              </w:rPr>
            </w:pPr>
            <w:r w:rsidDel="00000000" w:rsidR="00000000" w:rsidRPr="00000000">
              <w:rPr>
                <w:sz w:val="23"/>
                <w:szCs w:val="23"/>
                <w:rtl w:val="0"/>
              </w:rPr>
              <w:t xml:space="preserve">Bugs by Functional Area and Bugs by Priority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jc w:val="center"/>
              <w:rPr>
                <w:sz w:val="23"/>
                <w:szCs w:val="23"/>
              </w:rPr>
            </w:pPr>
            <w:r w:rsidDel="00000000" w:rsidR="00000000" w:rsidRPr="00000000">
              <w:rPr>
                <w:sz w:val="23"/>
                <w:szCs w:val="23"/>
                <w:rtl w:val="0"/>
              </w:rPr>
              <w:t xml:space="preserve">15-06-2024</w:t>
            </w:r>
          </w:p>
        </w:tc>
      </w:tr>
    </w:tbl>
    <w:p w:rsidR="00000000" w:rsidDel="00000000" w:rsidP="00000000" w:rsidRDefault="00000000" w:rsidRPr="00000000" w14:paraId="0000007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Entry and Exit Criteria</w:t>
        </w:r>
      </w:ins>
    </w:p>
    <w:p w:rsidR="00000000" w:rsidDel="00000000" w:rsidP="00000000" w:rsidRDefault="00000000" w:rsidRPr="00000000" w14:paraId="00000082">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83">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Requirement Analysis</w:t>
        </w:r>
      </w:ins>
    </w:p>
    <w:p w:rsidR="00000000" w:rsidDel="00000000" w:rsidP="00000000" w:rsidRDefault="00000000" w:rsidRPr="00000000" w14:paraId="00000084">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Entry Criteria:</w:t>
        </w:r>
      </w:ins>
    </w:p>
    <w:p w:rsidR="00000000" w:rsidDel="00000000" w:rsidP="00000000" w:rsidRDefault="00000000" w:rsidRPr="00000000" w14:paraId="00000085">
      <w:pPr>
        <w:numPr>
          <w:ilvl w:val="0"/>
          <w:numId w:val="1"/>
        </w:numPr>
        <w:spacing w:after="0" w:afterAutospacing="0" w:before="240" w:lineRule="auto"/>
        <w:ind w:left="720" w:hanging="360"/>
        <w:jc w:val="both"/>
        <w:rPr>
          <w:ins w:author="Istiyak Shaikh" w:id="0" w:date="2024-06-12T08:16:21Z"/>
        </w:rPr>
      </w:pPr>
      <w:ins w:author="Istiyak Shaikh" w:id="0" w:date="2024-06-12T08:16:21Z">
        <w:r w:rsidDel="00000000" w:rsidR="00000000" w:rsidRPr="00000000">
          <w:rPr>
            <w:b w:val="1"/>
            <w:sz w:val="26"/>
            <w:szCs w:val="26"/>
            <w:rtl w:val="0"/>
          </w:rPr>
          <w:t xml:space="preserve">All business and functional requirements are clearly defined, documented, and               approved.</w:t>
        </w:r>
      </w:ins>
    </w:p>
    <w:p w:rsidR="00000000" w:rsidDel="00000000" w:rsidP="00000000" w:rsidRDefault="00000000" w:rsidRPr="00000000" w14:paraId="00000086">
      <w:pPr>
        <w:numPr>
          <w:ilvl w:val="0"/>
          <w:numId w:val="1"/>
        </w:numPr>
        <w:spacing w:after="160" w:before="0" w:beforeAutospacing="0" w:lineRule="auto"/>
        <w:ind w:left="720" w:hanging="360"/>
        <w:jc w:val="both"/>
        <w:rPr>
          <w:ins w:author="Istiyak Shaikh" w:id="0" w:date="2024-06-12T08:16:21Z"/>
          <w:sz w:val="23"/>
          <w:szCs w:val="23"/>
        </w:rPr>
      </w:pPr>
      <w:ins w:author="Istiyak Shaikh" w:id="0" w:date="2024-06-12T08:16:21Z">
        <w:r w:rsidDel="00000000" w:rsidR="00000000" w:rsidRPr="00000000">
          <w:rPr>
            <w:b w:val="1"/>
            <w:sz w:val="26"/>
            <w:szCs w:val="26"/>
            <w:rtl w:val="0"/>
          </w:rPr>
          <w:t xml:space="preserve"> User stories or use cases are complete and available.</w:t>
        </w:r>
      </w:ins>
    </w:p>
    <w:p w:rsidR="00000000" w:rsidDel="00000000" w:rsidP="00000000" w:rsidRDefault="00000000" w:rsidRPr="00000000" w14:paraId="00000087">
      <w:pPr>
        <w:spacing w:after="160" w:before="240" w:lineRule="auto"/>
        <w:ind w:left="360"/>
        <w:jc w:val="both"/>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88">
      <w:pPr>
        <w:spacing w:after="240" w:before="240" w:line="36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Exit Criteria:</w:t>
        </w:r>
      </w:ins>
    </w:p>
    <w:p w:rsidR="00000000" w:rsidDel="00000000" w:rsidP="00000000" w:rsidRDefault="00000000" w:rsidRPr="00000000" w14:paraId="00000089">
      <w:pPr>
        <w:numPr>
          <w:ilvl w:val="0"/>
          <w:numId w:val="4"/>
        </w:numPr>
        <w:spacing w:after="160" w:before="240" w:lineRule="auto"/>
        <w:ind w:left="720" w:hanging="360"/>
        <w:jc w:val="both"/>
        <w:rPr>
          <w:ins w:author="Istiyak Shaikh" w:id="0" w:date="2024-06-12T08:16:21Z"/>
        </w:rPr>
      </w:pPr>
      <w:ins w:author="Istiyak Shaikh" w:id="0" w:date="2024-06-12T08:16:21Z">
        <w:r w:rsidDel="00000000" w:rsidR="00000000" w:rsidRPr="00000000">
          <w:rPr>
            <w:b w:val="1"/>
            <w:sz w:val="26"/>
            <w:szCs w:val="26"/>
            <w:rtl w:val="0"/>
          </w:rPr>
          <w:t xml:space="preserve">The testing team should carefully review and understand all the project requirements. Any questions or uncertainties should be clarified to ensure they know exactly what needs to be tested and how it should work.</w:t>
        </w:r>
      </w:ins>
    </w:p>
    <w:p w:rsidR="00000000" w:rsidDel="00000000" w:rsidP="00000000" w:rsidRDefault="00000000" w:rsidRPr="00000000" w14:paraId="0000008A">
      <w:pPr>
        <w:spacing w:after="240" w:before="240" w:lineRule="auto"/>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8B">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Test Planning</w:t>
        </w:r>
      </w:ins>
    </w:p>
    <w:p w:rsidR="00000000" w:rsidDel="00000000" w:rsidP="00000000" w:rsidRDefault="00000000" w:rsidRPr="00000000" w14:paraId="0000008C">
      <w:pPr>
        <w:spacing w:after="240" w:before="240" w:line="36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Entry Criteria:</w:t>
        </w:r>
      </w:ins>
    </w:p>
    <w:p w:rsidR="00000000" w:rsidDel="00000000" w:rsidP="00000000" w:rsidRDefault="00000000" w:rsidRPr="00000000" w14:paraId="0000008D">
      <w:pPr>
        <w:numPr>
          <w:ilvl w:val="0"/>
          <w:numId w:val="7"/>
        </w:numPr>
        <w:spacing w:after="0" w:afterAutospacing="0" w:before="240" w:line="256.8" w:lineRule="auto"/>
        <w:ind w:left="720" w:hanging="360"/>
        <w:jc w:val="both"/>
        <w:rPr>
          <w:ins w:author="Istiyak Shaikh" w:id="0" w:date="2024-06-12T08:16:21Z"/>
        </w:rPr>
      </w:pPr>
      <w:ins w:author="Istiyak Shaikh" w:id="0" w:date="2024-06-12T08:16:21Z">
        <w:r w:rsidDel="00000000" w:rsidR="00000000" w:rsidRPr="00000000">
          <w:rPr>
            <w:b w:val="1"/>
            <w:sz w:val="26"/>
            <w:szCs w:val="26"/>
            <w:rtl w:val="0"/>
          </w:rPr>
          <w:t xml:space="preserve">Test plan is created, reviewed, and approved.</w:t>
        </w:r>
      </w:ins>
    </w:p>
    <w:p w:rsidR="00000000" w:rsidDel="00000000" w:rsidP="00000000" w:rsidRDefault="00000000" w:rsidRPr="00000000" w14:paraId="0000008E">
      <w:pPr>
        <w:numPr>
          <w:ilvl w:val="0"/>
          <w:numId w:val="7"/>
        </w:numPr>
        <w:spacing w:after="0" w:afterAutospacing="0" w:before="0" w:beforeAutospacing="0" w:line="256.8" w:lineRule="auto"/>
        <w:ind w:left="720" w:hanging="360"/>
        <w:jc w:val="both"/>
        <w:rPr>
          <w:ins w:author="Istiyak Shaikh" w:id="0" w:date="2024-06-12T08:16:21Z"/>
          <w:rFonts w:ascii="Roboto" w:cs="Roboto" w:eastAsia="Roboto" w:hAnsi="Roboto"/>
          <w:color w:val="0d0d0d"/>
          <w:sz w:val="24"/>
          <w:szCs w:val="24"/>
        </w:rPr>
      </w:pPr>
      <w:ins w:author="Istiyak Shaikh" w:id="0" w:date="2024-06-12T08:16:21Z">
        <w:r w:rsidDel="00000000" w:rsidR="00000000" w:rsidRPr="00000000">
          <w:rPr>
            <w:b w:val="1"/>
            <w:sz w:val="26"/>
            <w:szCs w:val="26"/>
            <w:rtl w:val="0"/>
          </w:rPr>
          <w:t xml:space="preserve"> Detailed test cases are written, reviewed, and approved.</w:t>
        </w:r>
      </w:ins>
    </w:p>
    <w:p w:rsidR="00000000" w:rsidDel="00000000" w:rsidP="00000000" w:rsidRDefault="00000000" w:rsidRPr="00000000" w14:paraId="0000008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56.8" w:lineRule="auto"/>
        <w:ind w:left="720" w:hanging="360"/>
        <w:rPr>
          <w:ins w:author="Istiyak Shaikh" w:id="0" w:date="2024-06-12T08:16:21Z"/>
          <w:rFonts w:ascii="Roboto" w:cs="Roboto" w:eastAsia="Roboto" w:hAnsi="Roboto"/>
          <w:color w:val="0d0d0d"/>
          <w:sz w:val="24"/>
          <w:szCs w:val="24"/>
        </w:rPr>
      </w:pPr>
      <w:ins w:author="Istiyak Shaikh" w:id="0" w:date="2024-06-12T08:16:21Z">
        <w:r w:rsidDel="00000000" w:rsidR="00000000" w:rsidRPr="00000000">
          <w:rPr>
            <w:b w:val="1"/>
            <w:sz w:val="26"/>
            <w:szCs w:val="26"/>
            <w:rtl w:val="0"/>
          </w:rPr>
          <w:t xml:space="preserve"> Test cases are mapped to requirements to ensure coverage.</w:t>
        </w:r>
      </w:ins>
    </w:p>
    <w:p w:rsidR="00000000" w:rsidDel="00000000" w:rsidP="00000000" w:rsidRDefault="00000000" w:rsidRPr="00000000" w14:paraId="00000090">
      <w:pPr>
        <w:spacing w:after="160" w:before="240" w:line="256.8" w:lineRule="auto"/>
        <w:ind w:left="360"/>
        <w:jc w:val="both"/>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91">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Exit Criteria:</w:t>
        </w:r>
      </w:ins>
    </w:p>
    <w:p w:rsidR="00000000" w:rsidDel="00000000" w:rsidP="00000000" w:rsidRDefault="00000000" w:rsidRPr="00000000" w14:paraId="00000092">
      <w:pPr>
        <w:numPr>
          <w:ilvl w:val="0"/>
          <w:numId w:val="9"/>
        </w:numPr>
        <w:spacing w:after="160" w:before="240" w:lineRule="auto"/>
        <w:ind w:left="720" w:hanging="360"/>
        <w:rPr>
          <w:ins w:author="Istiyak Shaikh" w:id="0" w:date="2024-06-12T08:16:21Z"/>
        </w:rPr>
      </w:pPr>
      <w:ins w:author="Istiyak Shaikh" w:id="0" w:date="2024-06-12T08:16:21Z">
        <w:r w:rsidDel="00000000" w:rsidR="00000000" w:rsidRPr="00000000">
          <w:rPr>
            <w:b w:val="1"/>
            <w:sz w:val="26"/>
            <w:szCs w:val="26"/>
            <w:rtl w:val="0"/>
          </w:rPr>
          <w:t xml:space="preserve">Test Plan document which</w:t>
        </w:r>
        <w:r w:rsidDel="00000000" w:rsidR="00000000" w:rsidRPr="00000000">
          <w:rPr>
            <w:b w:val="1"/>
            <w:sz w:val="26"/>
            <w:szCs w:val="26"/>
            <w:rtl w:val="0"/>
          </w:rPr>
          <w:t xml:space="preserve"> includes the Test Strategy, which provides a high-level overview of how testing will be conducted. </w:t>
        </w:r>
        <w:r w:rsidDel="00000000" w:rsidR="00000000" w:rsidRPr="00000000">
          <w:rPr>
            <w:b w:val="1"/>
            <w:sz w:val="26"/>
            <w:szCs w:val="26"/>
            <w:rtl w:val="0"/>
          </w:rPr>
          <w:t xml:space="preserve">is signed-off by the Client (Cookbook)</w:t>
        </w:r>
        <w:r w:rsidDel="00000000" w:rsidR="00000000" w:rsidRPr="00000000">
          <w:rPr>
            <w:rtl w:val="0"/>
          </w:rPr>
        </w:r>
      </w:ins>
    </w:p>
    <w:p w:rsidR="00000000" w:rsidDel="00000000" w:rsidP="00000000" w:rsidRDefault="00000000" w:rsidRPr="00000000" w14:paraId="00000093">
      <w:pPr>
        <w:spacing w:after="240" w:before="240" w:line="360" w:lineRule="auto"/>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94">
      <w:pPr>
        <w:spacing w:after="240" w:before="240" w:line="360" w:lineRule="auto"/>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95">
      <w:pPr>
        <w:spacing w:after="240" w:before="240" w:line="360" w:lineRule="auto"/>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96">
      <w:pPr>
        <w:spacing w:after="240" w:before="240" w:line="36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Test Designing</w:t>
        </w:r>
      </w:ins>
    </w:p>
    <w:p w:rsidR="00000000" w:rsidDel="00000000" w:rsidP="00000000" w:rsidRDefault="00000000" w:rsidRPr="00000000" w14:paraId="00000097">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Entry Criteria:</w:t>
        </w:r>
      </w:ins>
    </w:p>
    <w:p w:rsidR="00000000" w:rsidDel="00000000" w:rsidP="00000000" w:rsidRDefault="00000000" w:rsidRPr="00000000" w14:paraId="00000098">
      <w:pPr>
        <w:numPr>
          <w:ilvl w:val="0"/>
          <w:numId w:val="2"/>
        </w:numPr>
        <w:spacing w:after="160" w:before="240" w:line="256.8" w:lineRule="auto"/>
        <w:ind w:left="720" w:hanging="360"/>
        <w:jc w:val="both"/>
        <w:rPr>
          <w:ins w:author="Istiyak Shaikh" w:id="0" w:date="2024-06-12T08:16:21Z"/>
        </w:rPr>
      </w:pPr>
      <w:ins w:author="Istiyak Shaikh" w:id="0" w:date="2024-06-12T08:16:21Z">
        <w:r w:rsidDel="00000000" w:rsidR="00000000" w:rsidRPr="00000000">
          <w:rPr>
            <w:b w:val="1"/>
            <w:sz w:val="26"/>
            <w:szCs w:val="26"/>
            <w:rtl w:val="0"/>
          </w:rPr>
          <w:t xml:space="preserve"> </w:t>
        </w:r>
        <w:r w:rsidDel="00000000" w:rsidR="00000000" w:rsidRPr="00000000">
          <w:rPr>
            <w:b w:val="1"/>
            <w:sz w:val="26"/>
            <w:szCs w:val="26"/>
            <w:rtl w:val="0"/>
          </w:rPr>
          <w:t xml:space="preserve">The Test Plan document needs to be reviewed and approved by the client</w:t>
        </w:r>
        <w:r w:rsidDel="00000000" w:rsidR="00000000" w:rsidRPr="00000000">
          <w:rPr>
            <w:b w:val="1"/>
            <w:sz w:val="26"/>
            <w:szCs w:val="26"/>
            <w:rtl w:val="0"/>
          </w:rPr>
          <w:t xml:space="preserve"> and then Test Plan Document is signed-off by the Client</w:t>
        </w:r>
      </w:ins>
    </w:p>
    <w:p w:rsidR="00000000" w:rsidDel="00000000" w:rsidP="00000000" w:rsidRDefault="00000000" w:rsidRPr="00000000" w14:paraId="00000099">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Exit Criteria:</w:t>
        </w:r>
      </w:ins>
    </w:p>
    <w:p w:rsidR="00000000" w:rsidDel="00000000" w:rsidP="00000000" w:rsidRDefault="00000000" w:rsidRPr="00000000" w14:paraId="0000009A">
      <w:pPr>
        <w:numPr>
          <w:ilvl w:val="0"/>
          <w:numId w:val="11"/>
        </w:numPr>
        <w:spacing w:after="160" w:before="240" w:line="256.8" w:lineRule="auto"/>
        <w:ind w:left="720" w:hanging="360"/>
        <w:jc w:val="both"/>
        <w:rPr>
          <w:ins w:author="Istiyak Shaikh" w:id="0" w:date="2024-06-12T08:16:21Z"/>
        </w:rPr>
      </w:pPr>
      <w:ins w:author="Istiyak Shaikh" w:id="0" w:date="2024-06-12T08:16:21Z">
        <w:r w:rsidDel="00000000" w:rsidR="00000000" w:rsidRPr="00000000">
          <w:rPr>
            <w:b w:val="1"/>
            <w:sz w:val="26"/>
            <w:szCs w:val="26"/>
            <w:rtl w:val="0"/>
          </w:rPr>
          <w:t xml:space="preserve">Test Scenarios and Test Cases Documents are prepared</w:t>
        </w:r>
        <w:r w:rsidDel="00000000" w:rsidR="00000000" w:rsidRPr="00000000">
          <w:rPr>
            <w:b w:val="1"/>
            <w:sz w:val="26"/>
            <w:szCs w:val="26"/>
            <w:rtl w:val="0"/>
          </w:rPr>
          <w:t xml:space="preserve">, they need to be reviewed</w:t>
        </w:r>
        <w:r w:rsidDel="00000000" w:rsidR="00000000" w:rsidRPr="00000000">
          <w:rPr>
            <w:b w:val="1"/>
            <w:sz w:val="26"/>
            <w:szCs w:val="26"/>
            <w:rtl w:val="0"/>
          </w:rPr>
          <w:t xml:space="preserve"> and signed-off by the Client</w:t>
        </w:r>
      </w:ins>
    </w:p>
    <w:p w:rsidR="00000000" w:rsidDel="00000000" w:rsidP="00000000" w:rsidRDefault="00000000" w:rsidRPr="00000000" w14:paraId="0000009B">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Test Execution</w:t>
        </w:r>
      </w:ins>
    </w:p>
    <w:p w:rsidR="00000000" w:rsidDel="00000000" w:rsidP="00000000" w:rsidRDefault="00000000" w:rsidRPr="00000000" w14:paraId="0000009C">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Entry Criteria:</w:t>
        </w:r>
      </w:ins>
    </w:p>
    <w:p w:rsidR="00000000" w:rsidDel="00000000" w:rsidP="00000000" w:rsidRDefault="00000000" w:rsidRPr="00000000" w14:paraId="0000009D">
      <w:pPr>
        <w:numPr>
          <w:ilvl w:val="0"/>
          <w:numId w:val="3"/>
        </w:numPr>
        <w:spacing w:after="160" w:before="240" w:line="256.8" w:lineRule="auto"/>
        <w:ind w:left="720" w:hanging="360"/>
        <w:jc w:val="both"/>
        <w:rPr>
          <w:ins w:author="Istiyak Shaikh" w:id="0" w:date="2024-06-12T08:16:21Z"/>
        </w:rPr>
      </w:pPr>
      <w:ins w:author="Istiyak Shaikh" w:id="0" w:date="2024-06-12T08:16:21Z">
        <w:r w:rsidDel="00000000" w:rsidR="00000000" w:rsidRPr="00000000">
          <w:rPr>
            <w:b w:val="1"/>
            <w:sz w:val="26"/>
            <w:szCs w:val="26"/>
            <w:rtl w:val="0"/>
          </w:rPr>
          <w:t xml:space="preserve">Test Scenarios and Test Cases </w:t>
        </w:r>
        <w:r w:rsidDel="00000000" w:rsidR="00000000" w:rsidRPr="00000000">
          <w:rPr>
            <w:b w:val="1"/>
            <w:sz w:val="26"/>
            <w:szCs w:val="26"/>
            <w:rtl w:val="0"/>
          </w:rPr>
          <w:t xml:space="preserve">document needs to be reviewed and approved by the client</w:t>
        </w:r>
        <w:r w:rsidDel="00000000" w:rsidR="00000000" w:rsidRPr="00000000">
          <w:rPr>
            <w:b w:val="1"/>
            <w:sz w:val="26"/>
            <w:szCs w:val="26"/>
            <w:rtl w:val="0"/>
          </w:rPr>
          <w:t xml:space="preserve"> and Documents are signed-off by the Client</w:t>
        </w:r>
      </w:ins>
    </w:p>
    <w:p w:rsidR="00000000" w:rsidDel="00000000" w:rsidP="00000000" w:rsidRDefault="00000000" w:rsidRPr="00000000" w14:paraId="0000009E">
      <w:pPr>
        <w:spacing w:after="160" w:before="240" w:line="256.8" w:lineRule="auto"/>
        <w:ind w:left="360"/>
        <w:jc w:val="both"/>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w:t>
        </w:r>
        <w:r w:rsidDel="00000000" w:rsidR="00000000" w:rsidRPr="00000000">
          <w:rPr>
            <w:b w:val="1"/>
            <w:sz w:val="26"/>
            <w:szCs w:val="26"/>
            <w:rtl w:val="0"/>
          </w:rPr>
          <w:t xml:space="preserve">       </w:t>
        </w:r>
        <w:r w:rsidDel="00000000" w:rsidR="00000000" w:rsidRPr="00000000">
          <w:rPr>
            <w:b w:val="1"/>
            <w:sz w:val="26"/>
            <w:szCs w:val="26"/>
            <w:rtl w:val="0"/>
          </w:rPr>
          <w:t xml:space="preserve">Application is ready for Testing</w:t>
        </w:r>
      </w:ins>
    </w:p>
    <w:p w:rsidR="00000000" w:rsidDel="00000000" w:rsidP="00000000" w:rsidRDefault="00000000" w:rsidRPr="00000000" w14:paraId="0000009F">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Exit Criteria:</w:t>
        </w:r>
      </w:ins>
    </w:p>
    <w:p w:rsidR="00000000" w:rsidDel="00000000" w:rsidP="00000000" w:rsidRDefault="00000000" w:rsidRPr="00000000" w14:paraId="000000A0">
      <w:pPr>
        <w:numPr>
          <w:ilvl w:val="0"/>
          <w:numId w:val="6"/>
        </w:numPr>
        <w:spacing w:after="160" w:before="240" w:line="360" w:lineRule="auto"/>
        <w:ind w:left="720" w:hanging="360"/>
        <w:rPr>
          <w:ins w:author="Istiyak Shaikh" w:id="0" w:date="2024-06-12T08:16:21Z"/>
        </w:rPr>
      </w:pPr>
      <w:ins w:author="Istiyak Shaikh" w:id="0" w:date="2024-06-12T08:16:21Z">
        <w:r w:rsidDel="00000000" w:rsidR="00000000" w:rsidRPr="00000000">
          <w:rPr>
            <w:b w:val="1"/>
            <w:sz w:val="26"/>
            <w:szCs w:val="26"/>
            <w:rtl w:val="0"/>
          </w:rPr>
          <w:t xml:space="preserve">Test Case Reports, Defect Reports are ready</w:t>
        </w:r>
      </w:ins>
    </w:p>
    <w:p w:rsidR="00000000" w:rsidDel="00000000" w:rsidP="00000000" w:rsidRDefault="00000000" w:rsidRPr="00000000" w14:paraId="000000A1">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Test Closure</w:t>
        </w:r>
      </w:ins>
    </w:p>
    <w:p w:rsidR="00000000" w:rsidDel="00000000" w:rsidP="00000000" w:rsidRDefault="00000000" w:rsidRPr="00000000" w14:paraId="000000A2">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Entry Criteria:</w:t>
        </w:r>
      </w:ins>
    </w:p>
    <w:p w:rsidR="00000000" w:rsidDel="00000000" w:rsidP="00000000" w:rsidRDefault="00000000" w:rsidRPr="00000000" w14:paraId="000000A3">
      <w:pPr>
        <w:numPr>
          <w:ilvl w:val="0"/>
          <w:numId w:val="5"/>
        </w:numPr>
        <w:spacing w:after="160" w:before="240" w:line="256.8" w:lineRule="auto"/>
        <w:ind w:left="720" w:hanging="360"/>
        <w:rPr>
          <w:ins w:author="Istiyak Shaikh" w:id="0" w:date="2024-06-12T08:16:21Z"/>
        </w:rPr>
      </w:pPr>
      <w:ins w:author="Istiyak Shaikh" w:id="0" w:date="2024-06-12T08:16:21Z">
        <w:r w:rsidDel="00000000" w:rsidR="00000000" w:rsidRPr="00000000">
          <w:rPr>
            <w:b w:val="1"/>
            <w:sz w:val="26"/>
            <w:szCs w:val="26"/>
            <w:rtl w:val="0"/>
          </w:rPr>
          <w:t xml:space="preserve">Test Case Reports, Defect Reports are ready</w:t>
        </w:r>
      </w:ins>
    </w:p>
    <w:p w:rsidR="00000000" w:rsidDel="00000000" w:rsidP="00000000" w:rsidRDefault="00000000" w:rsidRPr="00000000" w14:paraId="000000A4">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Exit Criteria:</w:t>
        </w:r>
      </w:ins>
    </w:p>
    <w:p w:rsidR="00000000" w:rsidDel="00000000" w:rsidP="00000000" w:rsidRDefault="00000000" w:rsidRPr="00000000" w14:paraId="000000A5">
      <w:pPr>
        <w:numPr>
          <w:ilvl w:val="0"/>
          <w:numId w:val="8"/>
        </w:numPr>
        <w:spacing w:after="160" w:before="240" w:line="256.8" w:lineRule="auto"/>
        <w:ind w:left="720" w:hanging="360"/>
        <w:rPr>
          <w:ins w:author="Istiyak Shaikh" w:id="0" w:date="2024-06-12T08:16:21Z"/>
        </w:rPr>
      </w:pPr>
      <w:ins w:author="Istiyak Shaikh" w:id="0" w:date="2024-06-12T08:16:21Z">
        <w:r w:rsidDel="00000000" w:rsidR="00000000" w:rsidRPr="00000000">
          <w:rPr>
            <w:b w:val="1"/>
            <w:sz w:val="26"/>
            <w:szCs w:val="26"/>
            <w:rtl w:val="0"/>
          </w:rPr>
          <w:t xml:space="preserve">·Test Summary Reports, it </w:t>
        </w:r>
        <w:r w:rsidDel="00000000" w:rsidR="00000000" w:rsidRPr="00000000">
          <w:rPr>
            <w:b w:val="1"/>
            <w:sz w:val="26"/>
            <w:szCs w:val="26"/>
            <w:rtl w:val="0"/>
          </w:rPr>
          <w:t xml:space="preserve">overviews of the entire testing process</w:t>
        </w:r>
      </w:ins>
    </w:p>
    <w:p w:rsidR="00000000" w:rsidDel="00000000" w:rsidP="00000000" w:rsidRDefault="00000000" w:rsidRPr="00000000" w14:paraId="000000A6">
      <w:pPr>
        <w:spacing w:line="276" w:lineRule="auto"/>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A7">
      <w:pPr>
        <w:spacing w:line="276" w:lineRule="auto"/>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A8">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A9">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AA">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AB">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AC">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AD">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AE">
      <w:pPr>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Tools </w:t>
        </w:r>
      </w:ins>
    </w:p>
    <w:p w:rsidR="00000000" w:rsidDel="00000000" w:rsidP="00000000" w:rsidRDefault="00000000" w:rsidRPr="00000000" w14:paraId="000000AF">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B0">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B1">
      <w:pPr>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The following are the list of Tools we will be using in this Project:</w:t>
        </w:r>
      </w:ins>
    </w:p>
    <w:p w:rsidR="00000000" w:rsidDel="00000000" w:rsidP="00000000" w:rsidRDefault="00000000" w:rsidRPr="00000000" w14:paraId="000000B2">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B3">
      <w:pPr>
        <w:numPr>
          <w:ilvl w:val="0"/>
          <w:numId w:val="10"/>
        </w:numPr>
        <w:ind w:left="720" w:hanging="360"/>
        <w:rPr>
          <w:ins w:author="Istiyak Shaikh" w:id="0" w:date="2024-06-12T08:16:21Z"/>
          <w:sz w:val="26"/>
          <w:szCs w:val="26"/>
        </w:rPr>
      </w:pPr>
      <w:ins w:author="Istiyak Shaikh" w:id="0" w:date="2024-06-12T08:16:21Z">
        <w:r w:rsidDel="00000000" w:rsidR="00000000" w:rsidRPr="00000000">
          <w:rPr>
            <w:b w:val="1"/>
            <w:sz w:val="26"/>
            <w:szCs w:val="26"/>
            <w:rtl w:val="0"/>
          </w:rPr>
          <w:t xml:space="preserve">Excel</w:t>
        </w:r>
      </w:ins>
    </w:p>
    <w:p w:rsidR="00000000" w:rsidDel="00000000" w:rsidP="00000000" w:rsidRDefault="00000000" w:rsidRPr="00000000" w14:paraId="000000B4">
      <w:pPr>
        <w:numPr>
          <w:ilvl w:val="0"/>
          <w:numId w:val="10"/>
        </w:numPr>
        <w:ind w:left="720" w:hanging="360"/>
        <w:rPr>
          <w:ins w:author="Istiyak Shaikh" w:id="0" w:date="2024-06-12T08:16:21Z"/>
          <w:sz w:val="26"/>
          <w:szCs w:val="26"/>
        </w:rPr>
      </w:pPr>
      <w:ins w:author="Istiyak Shaikh" w:id="0" w:date="2024-06-12T08:16:21Z">
        <w:r w:rsidDel="00000000" w:rsidR="00000000" w:rsidRPr="00000000">
          <w:rPr>
            <w:b w:val="1"/>
            <w:sz w:val="26"/>
            <w:szCs w:val="26"/>
            <w:rtl w:val="0"/>
          </w:rPr>
          <w:t xml:space="preserve">Google Docs</w:t>
        </w:r>
      </w:ins>
    </w:p>
    <w:p w:rsidR="00000000" w:rsidDel="00000000" w:rsidP="00000000" w:rsidRDefault="00000000" w:rsidRPr="00000000" w14:paraId="000000B5">
      <w:pPr>
        <w:numPr>
          <w:ilvl w:val="0"/>
          <w:numId w:val="10"/>
        </w:numPr>
        <w:ind w:left="720" w:hanging="360"/>
        <w:rPr>
          <w:ins w:author="Istiyak Shaikh" w:id="0" w:date="2024-06-12T08:16:21Z"/>
          <w:sz w:val="26"/>
          <w:szCs w:val="26"/>
        </w:rPr>
      </w:pPr>
      <w:ins w:author="Istiyak Shaikh" w:id="0" w:date="2024-06-12T08:16:21Z">
        <w:r w:rsidDel="00000000" w:rsidR="00000000" w:rsidRPr="00000000">
          <w:rPr>
            <w:b w:val="1"/>
            <w:sz w:val="26"/>
            <w:szCs w:val="26"/>
            <w:rtl w:val="0"/>
          </w:rPr>
          <w:t xml:space="preserve">xMind</w:t>
        </w:r>
      </w:ins>
    </w:p>
    <w:p w:rsidR="00000000" w:rsidDel="00000000" w:rsidP="00000000" w:rsidRDefault="00000000" w:rsidRPr="00000000" w14:paraId="000000B6">
      <w:pPr>
        <w:numPr>
          <w:ilvl w:val="0"/>
          <w:numId w:val="10"/>
        </w:numPr>
        <w:ind w:left="720" w:hanging="360"/>
        <w:rPr>
          <w:ins w:author="Istiyak Shaikh" w:id="0" w:date="2024-06-12T08:16:21Z"/>
          <w:sz w:val="26"/>
          <w:szCs w:val="26"/>
        </w:rPr>
      </w:pPr>
      <w:ins w:author="Istiyak Shaikh" w:id="0" w:date="2024-06-12T08:16:21Z">
        <w:r w:rsidDel="00000000" w:rsidR="00000000" w:rsidRPr="00000000">
          <w:rPr>
            <w:b w:val="1"/>
            <w:sz w:val="26"/>
            <w:szCs w:val="26"/>
            <w:rtl w:val="0"/>
          </w:rPr>
          <w:t xml:space="preserve">Google Sheets</w:t>
        </w:r>
      </w:ins>
    </w:p>
    <w:p w:rsidR="00000000" w:rsidDel="00000000" w:rsidP="00000000" w:rsidRDefault="00000000" w:rsidRPr="00000000" w14:paraId="000000B7">
      <w:pPr>
        <w:spacing w:line="276" w:lineRule="auto"/>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B8">
      <w:pPr>
        <w:spacing w:after="240" w:before="240" w:lineRule="auto"/>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B9">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Risk and mitigation</w:t>
        </w:r>
        <w:r w:rsidDel="00000000" w:rsidR="00000000" w:rsidRPr="00000000">
          <w:rPr>
            <w:rtl w:val="0"/>
          </w:rPr>
        </w:r>
      </w:ins>
    </w:p>
    <w:p w:rsidR="00000000" w:rsidDel="00000000" w:rsidP="00000000" w:rsidRDefault="00000000" w:rsidRPr="00000000" w14:paraId="000000BA">
      <w:pPr>
        <w:spacing w:after="240" w:before="24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 </w:t>
        </w:r>
      </w:ins>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6.965098634294"/>
        <w:gridCol w:w="4403.034901365705"/>
        <w:tblGridChange w:id="0">
          <w:tblGrid>
            <w:gridCol w:w="4956.965098634294"/>
            <w:gridCol w:w="4403.034901365705"/>
          </w:tblGrid>
        </w:tblGridChange>
      </w:tblGrid>
      <w:tr>
        <w:trPr>
          <w:cantSplit w:val="0"/>
          <w:tblHeader w:val="0"/>
          <w:ins w:author="Istiyak Shaikh" w:id="0" w:date="2024-06-12T08:16:21Z"/>
        </w:trPr>
        <w:tc>
          <w:tcPr>
            <w:tcBorders>
              <w:top w:color="000000" w:space="0" w:sz="5" w:val="single"/>
              <w:left w:color="000000" w:space="0" w:sz="5" w:val="single"/>
              <w:bottom w:color="000000" w:space="0" w:sz="5" w:val="single"/>
              <w:right w:color="000000" w:space="0" w:sz="5" w:val="single"/>
            </w:tcBorders>
            <w:shd w:fill="002060"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360" w:lineRule="auto"/>
              <w:jc w:val="center"/>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Risk</w:t>
              </w:r>
            </w:ins>
          </w:p>
        </w:tc>
        <w:tc>
          <w:tcPr>
            <w:tcBorders>
              <w:top w:color="000000" w:space="0" w:sz="5" w:val="single"/>
              <w:left w:color="000000" w:space="0" w:sz="0" w:val="nil"/>
              <w:bottom w:color="000000" w:space="0" w:sz="5" w:val="single"/>
              <w:right w:color="000000" w:space="0" w:sz="5" w:val="single"/>
            </w:tcBorders>
            <w:shd w:fill="002060"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360" w:lineRule="auto"/>
              <w:jc w:val="center"/>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Mitigation</w:t>
              </w:r>
            </w:ins>
          </w:p>
        </w:tc>
      </w:tr>
      <w:tr>
        <w:trPr>
          <w:cantSplit w:val="0"/>
          <w:trHeight w:val="825" w:hRule="atLeast"/>
          <w:tblHeader w:val="0"/>
          <w:ins w:author="Istiyak Shaikh" w:id="0" w:date="2024-06-12T08:16:21Z"/>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36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Non-Availability of a Resource</w:t>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36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Implement backup resource planning.</w:t>
              </w:r>
              <w:r w:rsidDel="00000000" w:rsidR="00000000" w:rsidRPr="00000000">
                <w:rPr>
                  <w:rtl w:val="0"/>
                </w:rPr>
              </w:r>
            </w:ins>
          </w:p>
        </w:tc>
      </w:tr>
      <w:tr>
        <w:trPr>
          <w:cantSplit w:val="0"/>
          <w:trHeight w:val="810" w:hRule="atLeast"/>
          <w:tblHeader w:val="0"/>
          <w:ins w:author="Istiyak Shaikh" w:id="0" w:date="2024-06-12T08:16:21Z"/>
        </w:trPr>
        <w:tc>
          <w:tcPr>
            <w:tcBorders>
              <w:top w:color="000000" w:space="0" w:sz="0" w:val="nil"/>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36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Build URL is not working</w:t>
              </w:r>
            </w:ins>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36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Resources will work on other tasks</w:t>
              </w:r>
            </w:ins>
          </w:p>
        </w:tc>
      </w:tr>
      <w:tr>
        <w:trPr>
          <w:cantSplit w:val="0"/>
          <w:trHeight w:val="810" w:hRule="atLeast"/>
          <w:tblHeader w:val="0"/>
          <w:ins w:author="Istiyak Shaikh" w:id="0" w:date="2024-06-12T08:16:21Z"/>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36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Less time for Testing</w:t>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360" w:lineRule="auto"/>
              <w:rPr>
                <w:ins w:author="Istiyak Shaikh" w:id="0" w:date="2024-06-12T08:16:21Z"/>
                <w:b w:val="1"/>
                <w:sz w:val="26"/>
                <w:szCs w:val="26"/>
              </w:rPr>
            </w:pPr>
            <w:ins w:author="Istiyak Shaikh" w:id="0" w:date="2024-06-12T08:16:21Z">
              <w:r w:rsidDel="00000000" w:rsidR="00000000" w:rsidRPr="00000000">
                <w:rPr>
                  <w:b w:val="1"/>
                  <w:sz w:val="26"/>
                  <w:szCs w:val="26"/>
                  <w:rtl w:val="0"/>
                </w:rPr>
                <w:t xml:space="preserve">We </w:t>
              </w:r>
              <w:r w:rsidDel="00000000" w:rsidR="00000000" w:rsidRPr="00000000">
                <w:rPr>
                  <w:b w:val="1"/>
                  <w:sz w:val="26"/>
                  <w:szCs w:val="26"/>
                  <w:rtl w:val="0"/>
                </w:rPr>
                <w:t xml:space="preserve">dynamically increase resources based on the client's needs.</w:t>
              </w:r>
              <w:r w:rsidDel="00000000" w:rsidR="00000000" w:rsidRPr="00000000">
                <w:rPr>
                  <w:rtl w:val="0"/>
                </w:rPr>
              </w:r>
            </w:ins>
          </w:p>
        </w:tc>
      </w:tr>
    </w:tbl>
    <w:p w:rsidR="00000000" w:rsidDel="00000000" w:rsidP="00000000" w:rsidRDefault="00000000" w:rsidRPr="00000000" w14:paraId="000000C3">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C4">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C5">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C6">
      <w:pPr>
        <w:spacing w:line="276" w:lineRule="auto"/>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C7">
      <w:pPr>
        <w:spacing w:line="276" w:lineRule="auto"/>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C8">
      <w:pPr>
        <w:rPr>
          <w:ins w:author="Istiyak Shaikh" w:id="0" w:date="2024-06-12T08:16:21Z"/>
          <w:b w:val="1"/>
          <w:sz w:val="26"/>
          <w:szCs w:val="26"/>
        </w:rPr>
      </w:pPr>
      <w:ins w:author="Istiyak Shaikh" w:id="0" w:date="2024-06-12T08:16:21Z">
        <w:r w:rsidDel="00000000" w:rsidR="00000000" w:rsidRPr="00000000">
          <w:rPr>
            <w:rtl w:val="0"/>
          </w:rPr>
        </w:r>
      </w:ins>
    </w:p>
    <w:p w:rsidR="00000000" w:rsidDel="00000000" w:rsidP="00000000" w:rsidRDefault="00000000" w:rsidRPr="00000000" w14:paraId="000000C9">
      <w:pPr>
        <w:rPr>
          <w:b w:val="1"/>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4619625</wp:posOffset>
          </wp:positionH>
          <wp:positionV relativeFrom="paragraph">
            <wp:posOffset>219075</wp:posOffset>
          </wp:positionV>
          <wp:extent cx="1819656" cy="23942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19656" cy="23942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